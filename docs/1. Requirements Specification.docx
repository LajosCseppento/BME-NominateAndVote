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E7" w:rsidRPr="00B5686F" w:rsidRDefault="004621B6" w:rsidP="004621B6">
      <w:pPr>
        <w:pStyle w:val="Title"/>
        <w:rPr>
          <w:lang w:val="hu-HU"/>
        </w:rPr>
      </w:pPr>
      <w:r w:rsidRPr="00B5686F">
        <w:rPr>
          <w:lang w:val="hu-HU"/>
        </w:rPr>
        <w:t>Követelményspecifikáció</w:t>
      </w:r>
    </w:p>
    <w:p w:rsidR="004621B6" w:rsidRPr="00B5686F" w:rsidRDefault="004621B6" w:rsidP="004621B6">
      <w:pPr>
        <w:pStyle w:val="Subtitle"/>
        <w:rPr>
          <w:lang w:val="hu-HU"/>
        </w:rPr>
      </w:pPr>
      <w:r w:rsidRPr="00B5686F">
        <w:rPr>
          <w:lang w:val="hu-HU"/>
        </w:rPr>
        <w:t>Jelölő, szavazó rendszer</w:t>
      </w:r>
    </w:p>
    <w:p w:rsidR="004621B6" w:rsidRPr="00B5686F" w:rsidRDefault="004621B6" w:rsidP="004621B6">
      <w:pPr>
        <w:pStyle w:val="Heading1"/>
        <w:rPr>
          <w:lang w:val="hu-HU"/>
        </w:rPr>
      </w:pPr>
      <w:r w:rsidRPr="00B5686F">
        <w:rPr>
          <w:lang w:val="hu-HU"/>
        </w:rPr>
        <w:t>Feladatkiírás</w:t>
      </w:r>
    </w:p>
    <w:p w:rsidR="002E67FD" w:rsidRPr="00B5686F" w:rsidRDefault="004621B6" w:rsidP="004621B6">
      <w:pPr>
        <w:rPr>
          <w:lang w:val="hu-HU"/>
        </w:rPr>
      </w:pPr>
      <w:r w:rsidRPr="00B5686F">
        <w:rPr>
          <w:lang w:val="hu-HU"/>
        </w:rPr>
        <w:t xml:space="preserve">Egy olyan weboldal készítése a feladat, amellyel a jelölős-szavazós-díjnyerős események kezelhetők, pl. a rajongói sorozatos díjak (pl. </w:t>
      </w:r>
      <w:hyperlink r:id="rId6" w:history="1">
        <w:r w:rsidRPr="00B5686F">
          <w:rPr>
            <w:rStyle w:val="Hyperlink"/>
            <w:lang w:val="hu-HU"/>
          </w:rPr>
          <w:t>http://www.sorozatjunkie.hu/tag/jaws/</w:t>
        </w:r>
      </w:hyperlink>
      <w:r w:rsidRPr="00B5686F">
        <w:rPr>
          <w:lang w:val="hu-HU"/>
        </w:rPr>
        <w:t>). A jelölési fázisban nem egy listából kell választani (mivel az túl hosszú lenne), hanem szövegdobozos beírással, amit validáció illetve auto-complete segít. A szavazási fázisban már csak a legtöbb szavazatot kapott jelöltek közül lehet választani. Lehessen követni a szavazás állását és a rendszer lehetőleg védje ki az egyszerűbb csalási módszereket.</w:t>
      </w:r>
    </w:p>
    <w:p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Részletes feladatleírás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projekt során célunk egy olyan jelölő-szavazó alkalmazás készítése, amely segítségével a felhasználó képes filmeket és sorozatokat jelölni egy adott szavazásra, majd a szavazás megnyílása után képes ezekre szavazni.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t>A program fő funkciója a jelölési és szavazási folyamat megvalósítása. A folyamat a következő lépésekből áll: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Egy adminisztrátor kiír egy jelölés-szavazást, melyet az összes látogató lát.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bejelentkezett felhasználók jelölhetnek a jelölési határidőig: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Meg kell nevezniük a jelöltet, valamint opcionálisan egy rövid indoklást is írhatnak.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Egy felhasználó tetszőleges számú filmet vagy sorozatot jelölhet egy szavazásra.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Jelölni csak létező filmet, ill. sorozatot lehet.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jelölési időszak végéig a felhasználó módosíthatja a saját jelölésit és akár törölheti is azokat.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Jelölések összegzése, amely magában foglalja: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beküldött jelölések felülvizsgálatát,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irreleváns jelölések törlését és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esetleges duplikátumok kiszűrését.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Szavazás, ami magában foglalja: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jelöltek nyilvánosságra hozását,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aktiválását és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szavazatok leadását, amely során minden bejelentkezett felhasználó pontosan egy jelöltre szavazhat.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A szavazás lezárása: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Szavazni egy előre megadott időpontig lehet.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 határidő letelte után inaktívvá válik a szavazás.</w:t>
      </w:r>
    </w:p>
    <w:p w:rsidR="00A60062" w:rsidRPr="00B5686F" w:rsidRDefault="00A60062" w:rsidP="00A6006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5686F">
        <w:rPr>
          <w:sz w:val="24"/>
        </w:rPr>
        <w:t>Eredményhirdetés</w:t>
      </w:r>
    </w:p>
    <w:p w:rsidR="00A60062" w:rsidRPr="00B5686F" w:rsidRDefault="00A60062" w:rsidP="00A60062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B5686F">
        <w:rPr>
          <w:sz w:val="24"/>
        </w:rPr>
        <w:t>Az eredményhirdetési időpont után a szavazás eredménye az összes látogató számára láthatóvá válik</w:t>
      </w:r>
    </w:p>
    <w:p w:rsidR="00A60062" w:rsidRPr="00B5686F" w:rsidRDefault="00A60062" w:rsidP="00A60062">
      <w:pPr>
        <w:rPr>
          <w:sz w:val="24"/>
          <w:lang w:val="hu-HU"/>
        </w:rPr>
      </w:pPr>
      <w:r w:rsidRPr="00B5686F">
        <w:rPr>
          <w:sz w:val="24"/>
          <w:lang w:val="hu-HU"/>
        </w:rPr>
        <w:lastRenderedPageBreak/>
        <w:t>Az alkalmazásnak lehetővé kell tennie, hogy egyszerre párhuzamosan akárhány aktív jelölési-szavazási folyamat lehessen a rendszerben. Emellett a szoftverben egyéb funkciókat is meg kell valósítani, melyek a következők:</w:t>
      </w:r>
    </w:p>
    <w:p w:rsidR="00A60062" w:rsidRPr="00B5686F" w:rsidRDefault="00A60062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Alapszintű védelem csalás ellen:</w:t>
      </w:r>
    </w:p>
    <w:p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Facebook fiókos felhasználói beléptetés alkalmazása.</w:t>
      </w:r>
    </w:p>
    <w:p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Gyanús felhasználói fiókok adminisztrátor általi kitiltása.</w:t>
      </w:r>
    </w:p>
    <w:p w:rsidR="00A60062" w:rsidRPr="00B5686F" w:rsidRDefault="0080244A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Hírek</w:t>
      </w:r>
      <w:r w:rsidR="00A60062" w:rsidRPr="00B5686F">
        <w:rPr>
          <w:sz w:val="24"/>
        </w:rPr>
        <w:t>:</w:t>
      </w:r>
    </w:p>
    <w:p w:rsidR="00A60062" w:rsidRPr="00B5686F" w:rsidRDefault="00A60062" w:rsidP="00A60062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686F">
        <w:rPr>
          <w:sz w:val="24"/>
        </w:rPr>
        <w:t>Lehessen híreket kiküldeni a kezdőoldalra, melyeket bárki szabadon olvashat.</w:t>
      </w:r>
    </w:p>
    <w:p w:rsidR="00A60062" w:rsidRPr="00B5686F" w:rsidRDefault="00A60062" w:rsidP="00A60062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686F">
        <w:rPr>
          <w:sz w:val="24"/>
        </w:rPr>
        <w:t>„Gyakran ismételt kérdések” (GYIK) és „Kapcsolat” címmel két statikus oldal.</w:t>
      </w:r>
    </w:p>
    <w:p w:rsidR="00A60062" w:rsidRDefault="004F1276" w:rsidP="0080244A">
      <w:pPr>
        <w:pStyle w:val="Heading1"/>
        <w:rPr>
          <w:lang w:val="hu-HU"/>
        </w:rPr>
      </w:pPr>
      <w:r>
        <w:rPr>
          <w:lang w:val="hu-HU"/>
        </w:rPr>
        <w:t>Technikai követelmények</w:t>
      </w:r>
    </w:p>
    <w:p w:rsidR="004F1276" w:rsidRPr="004F1276" w:rsidRDefault="004F1276" w:rsidP="0080244A">
      <w:pPr>
        <w:rPr>
          <w:lang w:val="hu-HU"/>
        </w:rPr>
      </w:pPr>
      <w:r>
        <w:rPr>
          <w:lang w:val="hu-HU"/>
        </w:rPr>
        <w:t xml:space="preserve">A definiált alkalmazás felhasználói felülete </w:t>
      </w:r>
      <w:r w:rsidRPr="0080244A">
        <w:rPr>
          <w:i/>
          <w:lang w:val="hu-HU"/>
        </w:rPr>
        <w:t>HTML5</w:t>
      </w:r>
      <w:r>
        <w:rPr>
          <w:lang w:val="hu-HU"/>
        </w:rPr>
        <w:t xml:space="preserve"> alapokon fog elkészülni, így bármely modern böngészőből és okostelefonról is használható lesz, ezzel biztosítva, hogy minél hatékonyabban minél szélesebb célközönséget érjünk el. A backend egy </w:t>
      </w:r>
      <w:r w:rsidRPr="0080244A">
        <w:rPr>
          <w:i/>
          <w:lang w:val="hu-HU"/>
        </w:rPr>
        <w:t>adattárolási rétegből</w:t>
      </w:r>
      <w:r>
        <w:rPr>
          <w:lang w:val="hu-HU"/>
        </w:rPr>
        <w:t xml:space="preserve"> és egy </w:t>
      </w:r>
      <w:r w:rsidRPr="0080244A">
        <w:rPr>
          <w:i/>
          <w:lang w:val="hu-HU"/>
        </w:rPr>
        <w:t>REST API</w:t>
      </w:r>
      <w:r w:rsidRPr="0080244A">
        <w:rPr>
          <w:lang w:val="hu-HU"/>
        </w:rPr>
        <w:t>-</w:t>
      </w:r>
      <w:r>
        <w:rPr>
          <w:lang w:val="hu-HU"/>
        </w:rPr>
        <w:t xml:space="preserve">t kínáló webes csatlakozási pontból fog állni, utóbbit </w:t>
      </w:r>
      <w:r w:rsidRPr="0080244A">
        <w:rPr>
          <w:i/>
          <w:lang w:val="hu-HU"/>
        </w:rPr>
        <w:t>.NET</w:t>
      </w:r>
      <w:r>
        <w:rPr>
          <w:lang w:val="hu-HU"/>
        </w:rPr>
        <w:t xml:space="preserve"> platformon fogjuk implementálni. Úgy terveztük, hogy az alkalmazás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felhőben fog futni, garantálva a szoftver gyors skálázhatóságát és az üzemeltetés költséghatékonyságát. Az adattároláshoz a </w:t>
      </w:r>
      <w:r w:rsidRPr="0080244A">
        <w:rPr>
          <w:i/>
          <w:lang w:val="hu-HU"/>
        </w:rPr>
        <w:t>Microsoft Azure</w:t>
      </w:r>
      <w:r>
        <w:rPr>
          <w:lang w:val="hu-HU"/>
        </w:rPr>
        <w:t xml:space="preserve"> által nyújtott szolgáltatásokat fogjuk használni.</w:t>
      </w:r>
    </w:p>
    <w:p w:rsidR="00A60062" w:rsidRPr="00B5686F" w:rsidRDefault="00A60062" w:rsidP="00A60062">
      <w:pPr>
        <w:pStyle w:val="Heading1"/>
        <w:rPr>
          <w:lang w:val="hu-HU"/>
        </w:rPr>
      </w:pPr>
      <w:r w:rsidRPr="00B5686F">
        <w:rPr>
          <w:lang w:val="hu-HU"/>
        </w:rPr>
        <w:t>Szótár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Adminisztrátor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olyan </w:t>
      </w:r>
      <w:r w:rsidR="00CD1A8A" w:rsidRPr="002130CA">
        <w:rPr>
          <w:sz w:val="24"/>
          <w:lang w:val="hu-HU"/>
        </w:rPr>
        <w:t>személy</w:t>
      </w:r>
      <w:r w:rsidR="00CD1A8A">
        <w:rPr>
          <w:sz w:val="24"/>
          <w:lang w:val="hu-HU"/>
        </w:rPr>
        <w:t xml:space="preserve">, aki képes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letiltására,</w:t>
      </w:r>
      <w:r w:rsidR="0080244A">
        <w:rPr>
          <w:sz w:val="24"/>
          <w:lang w:val="hu-HU"/>
        </w:rPr>
        <w:t xml:space="preserve"> </w:t>
      </w:r>
      <w:r w:rsidR="0080244A" w:rsidRPr="0080244A">
        <w:rPr>
          <w:i/>
          <w:sz w:val="24"/>
          <w:lang w:val="hu-HU"/>
        </w:rPr>
        <w:t>híreket</w:t>
      </w:r>
      <w:r w:rsidR="0080244A">
        <w:rPr>
          <w:sz w:val="24"/>
          <w:lang w:val="hu-HU"/>
        </w:rPr>
        <w:t xml:space="preserve"> tud létrehozni,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jelölés-szavazásokat</w:t>
      </w:r>
      <w:r w:rsidR="00CD1A8A">
        <w:rPr>
          <w:sz w:val="24"/>
          <w:lang w:val="hu-HU"/>
        </w:rPr>
        <w:t xml:space="preserve"> tud kiírni, illetve felül tudja vizsgálni a </w:t>
      </w:r>
      <w:r w:rsidR="00CD1A8A" w:rsidRPr="0080244A">
        <w:rPr>
          <w:i/>
          <w:sz w:val="24"/>
          <w:lang w:val="hu-HU"/>
        </w:rPr>
        <w:t>jelölés-szavazás</w:t>
      </w:r>
      <w:r w:rsidR="00CD1A8A">
        <w:rPr>
          <w:sz w:val="24"/>
          <w:lang w:val="hu-HU"/>
        </w:rPr>
        <w:t xml:space="preserve"> során leadott jelölteket.</w:t>
      </w:r>
    </w:p>
    <w:p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Felhasználó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bejelentkezett </w:t>
      </w:r>
      <w:r w:rsidR="00CD1A8A" w:rsidRPr="0080244A">
        <w:rPr>
          <w:i/>
          <w:sz w:val="24"/>
          <w:lang w:val="hu-HU"/>
        </w:rPr>
        <w:t>látogató</w:t>
      </w:r>
      <w:r w:rsidR="00CD1A8A">
        <w:rPr>
          <w:sz w:val="24"/>
          <w:lang w:val="hu-HU"/>
        </w:rPr>
        <w:t xml:space="preserve">, aki képes egy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filmet, sorozatot </w:t>
      </w:r>
      <w:r w:rsidR="00CD1A8A" w:rsidRPr="0080244A">
        <w:rPr>
          <w:i/>
          <w:sz w:val="24"/>
          <w:lang w:val="hu-HU"/>
        </w:rPr>
        <w:t>jelölni</w:t>
      </w:r>
      <w:r w:rsidR="00CD1A8A">
        <w:rPr>
          <w:sz w:val="24"/>
          <w:lang w:val="hu-HU"/>
        </w:rPr>
        <w:t xml:space="preserve"> és tud </w:t>
      </w:r>
      <w:r w:rsidR="00CD1A8A" w:rsidRPr="0080244A">
        <w:rPr>
          <w:i/>
          <w:sz w:val="24"/>
          <w:lang w:val="hu-HU"/>
        </w:rPr>
        <w:t>szavazatot</w:t>
      </w:r>
      <w:r w:rsidR="00CD1A8A">
        <w:rPr>
          <w:sz w:val="24"/>
          <w:lang w:val="hu-HU"/>
        </w:rPr>
        <w:t xml:space="preserve"> leadni.</w:t>
      </w:r>
      <w:r w:rsidR="0080244A">
        <w:rPr>
          <w:sz w:val="24"/>
          <w:lang w:val="hu-HU"/>
        </w:rPr>
        <w:t xml:space="preserve"> (Tehát minden felhasználó egyben látogató is.)</w:t>
      </w:r>
    </w:p>
    <w:p w:rsidR="002130CA" w:rsidRPr="002130CA" w:rsidRDefault="002130CA" w:rsidP="00A60062">
      <w:pPr>
        <w:rPr>
          <w:sz w:val="24"/>
          <w:lang w:val="hu-HU"/>
        </w:rPr>
      </w:pPr>
      <w:r>
        <w:rPr>
          <w:b/>
          <w:sz w:val="24"/>
          <w:lang w:val="hu-HU"/>
        </w:rPr>
        <w:t>Film vagy sorozat:</w:t>
      </w:r>
      <w:r>
        <w:rPr>
          <w:sz w:val="24"/>
          <w:lang w:val="hu-HU"/>
        </w:rPr>
        <w:t xml:space="preserve"> az alkalmazás szempontjából azok a művészi alkotások minősülnek létező filmnek vagy sorozatnak, amelyek szerepel</w:t>
      </w:r>
      <w:r w:rsidR="0080244A">
        <w:rPr>
          <w:sz w:val="24"/>
          <w:lang w:val="hu-HU"/>
        </w:rPr>
        <w:t>nek</w:t>
      </w:r>
      <w:r>
        <w:rPr>
          <w:sz w:val="24"/>
          <w:lang w:val="hu-HU"/>
        </w:rPr>
        <w:t xml:space="preserve"> a saját adatbázisában.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Látogató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személy, aki az oldalt böngészi</w:t>
      </w:r>
      <w:r w:rsidR="002130CA">
        <w:rPr>
          <w:sz w:val="24"/>
          <w:lang w:val="hu-HU"/>
        </w:rPr>
        <w:t>.</w:t>
      </w:r>
      <w:r w:rsidR="00CD1A8A">
        <w:rPr>
          <w:sz w:val="24"/>
          <w:lang w:val="hu-HU"/>
        </w:rPr>
        <w:t xml:space="preserve"> </w:t>
      </w:r>
      <w:r w:rsidR="002130CA">
        <w:rPr>
          <w:sz w:val="24"/>
          <w:lang w:val="hu-HU"/>
        </w:rPr>
        <w:t xml:space="preserve">Szabadon megtekintheti a </w:t>
      </w:r>
      <w:r w:rsidR="002130CA">
        <w:rPr>
          <w:i/>
          <w:sz w:val="24"/>
          <w:lang w:val="hu-HU"/>
        </w:rPr>
        <w:t>jelölés-szavazások</w:t>
      </w:r>
      <w:r w:rsidR="002130CA">
        <w:rPr>
          <w:sz w:val="24"/>
          <w:lang w:val="hu-HU"/>
        </w:rPr>
        <w:t xml:space="preserve"> eredményeit, a </w:t>
      </w:r>
      <w:r w:rsidR="002130CA">
        <w:rPr>
          <w:i/>
          <w:sz w:val="24"/>
          <w:lang w:val="hu-HU"/>
        </w:rPr>
        <w:t xml:space="preserve">híreket </w:t>
      </w:r>
      <w:r w:rsidR="002130CA">
        <w:rPr>
          <w:sz w:val="24"/>
          <w:lang w:val="hu-HU"/>
        </w:rPr>
        <w:t xml:space="preserve">és a </w:t>
      </w:r>
      <w:r w:rsidR="002130CA">
        <w:rPr>
          <w:i/>
          <w:sz w:val="24"/>
          <w:lang w:val="hu-HU"/>
        </w:rPr>
        <w:t>statikus oldalakat</w:t>
      </w:r>
      <w:r w:rsidR="002130CA" w:rsidRPr="0080244A">
        <w:rPr>
          <w:sz w:val="24"/>
          <w:lang w:val="hu-HU"/>
        </w:rPr>
        <w:t>.</w:t>
      </w:r>
    </w:p>
    <w:p w:rsidR="00A60062" w:rsidRPr="00B5686F" w:rsidRDefault="00A60062" w:rsidP="00CD1A8A">
      <w:pPr>
        <w:jc w:val="left"/>
        <w:rPr>
          <w:b/>
          <w:sz w:val="24"/>
          <w:lang w:val="hu-HU"/>
        </w:rPr>
      </w:pPr>
      <w:r w:rsidRPr="00B5686F">
        <w:rPr>
          <w:b/>
          <w:sz w:val="24"/>
          <w:lang w:val="hu-HU"/>
        </w:rPr>
        <w:t>Csalás</w:t>
      </w:r>
      <w:r w:rsidR="00CD1A8A">
        <w:rPr>
          <w:b/>
          <w:sz w:val="24"/>
          <w:lang w:val="hu-HU"/>
        </w:rPr>
        <w:t xml:space="preserve">: </w:t>
      </w:r>
      <w:r w:rsidR="00CD1A8A" w:rsidRPr="00CD1A8A">
        <w:rPr>
          <w:sz w:val="24"/>
          <w:lang w:val="hu-HU"/>
        </w:rPr>
        <w:t>olyan tevékenys</w:t>
      </w:r>
      <w:r w:rsidR="00CD1A8A">
        <w:rPr>
          <w:sz w:val="24"/>
          <w:lang w:val="hu-HU"/>
        </w:rPr>
        <w:t xml:space="preserve">ég, amely során </w:t>
      </w:r>
      <w:r w:rsidR="002130CA">
        <w:rPr>
          <w:sz w:val="24"/>
          <w:lang w:val="hu-HU"/>
        </w:rPr>
        <w:t xml:space="preserve">egy személy </w:t>
      </w:r>
      <w:r w:rsidR="00CD1A8A">
        <w:rPr>
          <w:sz w:val="24"/>
          <w:lang w:val="hu-HU"/>
        </w:rPr>
        <w:t xml:space="preserve">a </w:t>
      </w:r>
      <w:r w:rsidR="002130CA">
        <w:rPr>
          <w:i/>
          <w:sz w:val="24"/>
          <w:lang w:val="hu-HU"/>
        </w:rPr>
        <w:t>jelölés-szavazás</w:t>
      </w:r>
      <w:r w:rsidR="002130CA">
        <w:rPr>
          <w:sz w:val="24"/>
          <w:lang w:val="hu-HU"/>
        </w:rPr>
        <w:t xml:space="preserve"> </w:t>
      </w:r>
      <w:r w:rsidR="00CD1A8A">
        <w:rPr>
          <w:sz w:val="24"/>
          <w:lang w:val="hu-HU"/>
        </w:rPr>
        <w:t>eredményét manipulálni szeretn</w:t>
      </w:r>
      <w:r w:rsidR="002130CA">
        <w:rPr>
          <w:sz w:val="24"/>
          <w:lang w:val="hu-HU"/>
        </w:rPr>
        <w:t xml:space="preserve">é például azzal, hogy többször próbál meg </w:t>
      </w:r>
      <w:r w:rsidR="002130CA" w:rsidRPr="0080244A">
        <w:rPr>
          <w:i/>
          <w:sz w:val="24"/>
          <w:lang w:val="hu-HU"/>
        </w:rPr>
        <w:t>szavazni</w:t>
      </w:r>
      <w:r w:rsidR="002130CA">
        <w:rPr>
          <w:sz w:val="24"/>
          <w:lang w:val="hu-HU"/>
        </w:rPr>
        <w:t>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</w:t>
      </w:r>
      <w:r w:rsidR="002130CA">
        <w:rPr>
          <w:sz w:val="24"/>
          <w:lang w:val="hu-HU"/>
        </w:rPr>
        <w:t xml:space="preserve">egy </w:t>
      </w:r>
      <w:r w:rsidR="002130CA">
        <w:rPr>
          <w:i/>
          <w:sz w:val="24"/>
          <w:lang w:val="hu-HU"/>
        </w:rPr>
        <w:t xml:space="preserve">felhasználó </w:t>
      </w:r>
      <w:r w:rsidR="002130CA">
        <w:rPr>
          <w:sz w:val="24"/>
          <w:lang w:val="hu-HU"/>
        </w:rPr>
        <w:t>egy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jelölés-szavazásra</w:t>
      </w:r>
      <w:r w:rsidR="00CD1A8A">
        <w:rPr>
          <w:sz w:val="24"/>
          <w:lang w:val="hu-HU"/>
        </w:rPr>
        <w:t xml:space="preserve"> jelöl egy </w:t>
      </w:r>
      <w:r w:rsidR="00CD1A8A" w:rsidRPr="0080244A">
        <w:rPr>
          <w:i/>
          <w:sz w:val="24"/>
          <w:lang w:val="hu-HU"/>
        </w:rPr>
        <w:t>filmet</w:t>
      </w:r>
      <w:r w:rsidR="002130CA" w:rsidRPr="0080244A">
        <w:rPr>
          <w:i/>
          <w:sz w:val="24"/>
          <w:lang w:val="hu-HU"/>
        </w:rPr>
        <w:t xml:space="preserve"> vagy sorozatot</w:t>
      </w:r>
      <w:r w:rsidR="00CD1A8A">
        <w:rPr>
          <w:sz w:val="24"/>
          <w:lang w:val="hu-HU"/>
        </w:rPr>
        <w:t>, azaz megad</w:t>
      </w:r>
      <w:r w:rsidR="002130CA">
        <w:rPr>
          <w:sz w:val="24"/>
          <w:lang w:val="hu-HU"/>
        </w:rPr>
        <w:t>ja</w:t>
      </w:r>
      <w:r w:rsidR="00CD1A8A">
        <w:rPr>
          <w:sz w:val="24"/>
          <w:lang w:val="hu-HU"/>
        </w:rPr>
        <w:t xml:space="preserve"> a </w:t>
      </w:r>
      <w:r w:rsidR="00CD1A8A" w:rsidRPr="0080244A">
        <w:rPr>
          <w:i/>
          <w:sz w:val="24"/>
          <w:lang w:val="hu-HU"/>
        </w:rPr>
        <w:t>film vagy sorozat</w:t>
      </w:r>
      <w:r w:rsidR="00CD1A8A">
        <w:rPr>
          <w:sz w:val="24"/>
          <w:lang w:val="hu-HU"/>
        </w:rPr>
        <w:t xml:space="preserve"> nevét és </w:t>
      </w:r>
      <w:r w:rsidR="002130CA">
        <w:rPr>
          <w:sz w:val="24"/>
          <w:lang w:val="hu-HU"/>
        </w:rPr>
        <w:t xml:space="preserve">opcionálisan </w:t>
      </w:r>
      <w:r w:rsidR="00CD1A8A">
        <w:rPr>
          <w:sz w:val="24"/>
          <w:lang w:val="hu-HU"/>
        </w:rPr>
        <w:t>ír egy rövid indoklást</w:t>
      </w:r>
      <w:r w:rsidR="002130CA">
        <w:rPr>
          <w:sz w:val="24"/>
          <w:lang w:val="hu-HU"/>
        </w:rPr>
        <w:t xml:space="preserve"> is</w:t>
      </w:r>
      <w:r w:rsidR="00CD1A8A">
        <w:rPr>
          <w:sz w:val="24"/>
          <w:lang w:val="hu-HU"/>
        </w:rPr>
        <w:t>.</w:t>
      </w:r>
    </w:p>
    <w:p w:rsidR="00A60062" w:rsidRPr="00CD1A8A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az a folyamat, amely során</w:t>
      </w:r>
      <w:r w:rsidR="002130CA">
        <w:rPr>
          <w:sz w:val="24"/>
          <w:lang w:val="hu-HU"/>
        </w:rPr>
        <w:t xml:space="preserve"> egy </w:t>
      </w:r>
      <w:r w:rsidR="002130CA">
        <w:rPr>
          <w:i/>
          <w:sz w:val="24"/>
          <w:lang w:val="hu-HU"/>
        </w:rPr>
        <w:t>felhasználó</w:t>
      </w:r>
      <w:r w:rsidR="002130CA">
        <w:rPr>
          <w:sz w:val="24"/>
          <w:lang w:val="hu-HU"/>
        </w:rPr>
        <w:t xml:space="preserve"> egy</w:t>
      </w:r>
      <w:r w:rsidR="00CD1A8A">
        <w:rPr>
          <w:sz w:val="24"/>
          <w:lang w:val="hu-HU"/>
        </w:rPr>
        <w:t xml:space="preserve"> </w:t>
      </w:r>
      <w:r w:rsidR="002130CA" w:rsidRPr="00494586">
        <w:rPr>
          <w:i/>
          <w:sz w:val="24"/>
          <w:lang w:val="hu-HU"/>
        </w:rPr>
        <w:t>jelölés-szavazásra</w:t>
      </w:r>
      <w:r w:rsidR="002130CA">
        <w:rPr>
          <w:sz w:val="24"/>
          <w:lang w:val="hu-HU"/>
        </w:rPr>
        <w:t xml:space="preserve"> </w:t>
      </w:r>
      <w:r w:rsidR="002130CA">
        <w:rPr>
          <w:sz w:val="24"/>
          <w:lang w:val="hu-HU"/>
        </w:rPr>
        <w:t>lead egy szavazatot</w:t>
      </w:r>
      <w:r w:rsidR="0080244A">
        <w:rPr>
          <w:sz w:val="24"/>
          <w:lang w:val="hu-HU"/>
        </w:rPr>
        <w:t>. Szavazatot leadni csak</w:t>
      </w:r>
      <w:r w:rsidR="0080244A">
        <w:rPr>
          <w:sz w:val="24"/>
          <w:lang w:val="hu-HU"/>
        </w:rPr>
        <w:t xml:space="preserve"> </w:t>
      </w:r>
      <w:r w:rsidR="002130CA">
        <w:rPr>
          <w:sz w:val="24"/>
          <w:lang w:val="hu-HU"/>
        </w:rPr>
        <w:t xml:space="preserve">jelölt </w:t>
      </w:r>
      <w:r w:rsidR="002130CA" w:rsidRPr="0080244A">
        <w:rPr>
          <w:i/>
          <w:sz w:val="24"/>
          <w:lang w:val="hu-HU"/>
        </w:rPr>
        <w:t>filmre vagy sorozatra</w:t>
      </w:r>
      <w:r w:rsidR="0080244A">
        <w:rPr>
          <w:i/>
          <w:sz w:val="24"/>
          <w:lang w:val="hu-HU"/>
        </w:rPr>
        <w:t xml:space="preserve"> </w:t>
      </w:r>
      <w:r w:rsidR="0080244A" w:rsidRPr="0080244A">
        <w:rPr>
          <w:sz w:val="24"/>
          <w:lang w:val="hu-HU"/>
        </w:rPr>
        <w:t>lehet</w:t>
      </w:r>
      <w:r w:rsidR="002130CA">
        <w:rPr>
          <w:sz w:val="24"/>
          <w:lang w:val="hu-HU"/>
        </w:rPr>
        <w:t>.</w:t>
      </w:r>
    </w:p>
    <w:p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Jelölés-szavazás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 xml:space="preserve">az a folyamat, amely során a kiírt témához kapcsolódóan a </w:t>
      </w:r>
      <w:r w:rsidR="00CD1A8A" w:rsidRPr="0080244A">
        <w:rPr>
          <w:i/>
          <w:sz w:val="24"/>
          <w:lang w:val="hu-HU"/>
        </w:rPr>
        <w:t>felhasználók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filmeket vagy sorozatokat</w:t>
      </w:r>
      <w:r w:rsidR="00CD1A8A">
        <w:rPr>
          <w:sz w:val="24"/>
          <w:lang w:val="hu-HU"/>
        </w:rPr>
        <w:t xml:space="preserve"> </w:t>
      </w:r>
      <w:r w:rsidR="00CD1A8A" w:rsidRPr="0080244A">
        <w:rPr>
          <w:i/>
          <w:sz w:val="24"/>
          <w:lang w:val="hu-HU"/>
        </w:rPr>
        <w:t>jelölnek</w:t>
      </w:r>
      <w:r w:rsidR="00CD1A8A">
        <w:rPr>
          <w:sz w:val="24"/>
          <w:lang w:val="hu-HU"/>
        </w:rPr>
        <w:t xml:space="preserve">, majd ennek lezárulta után </w:t>
      </w:r>
      <w:r w:rsidR="00CD1A8A" w:rsidRPr="0080244A">
        <w:rPr>
          <w:i/>
          <w:sz w:val="24"/>
          <w:lang w:val="hu-HU"/>
        </w:rPr>
        <w:t>szavaznak</w:t>
      </w:r>
      <w:r w:rsidR="00CD1A8A">
        <w:rPr>
          <w:sz w:val="24"/>
          <w:lang w:val="hu-HU"/>
        </w:rPr>
        <w:t xml:space="preserve"> az általuk legjobban kedvelt jelöltre.</w:t>
      </w:r>
      <w:r w:rsidR="0080244A">
        <w:rPr>
          <w:sz w:val="24"/>
          <w:lang w:val="hu-HU"/>
        </w:rPr>
        <w:t xml:space="preserve"> Minden jelölés-szavazásnak van címe, leírása, valamint tartozik hozzá öt időpont is:</w:t>
      </w:r>
    </w:p>
    <w:p w:rsidR="003401F8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 w:rsidRPr="0080244A">
        <w:rPr>
          <w:sz w:val="24"/>
        </w:rPr>
        <w:lastRenderedPageBreak/>
        <w:t>Nyilvánosságra hozás időpontja</w:t>
      </w:r>
      <w:r>
        <w:rPr>
          <w:sz w:val="24"/>
        </w:rPr>
        <w:t>: ettől kezdődve látszódik a jelölés-szavazás és ettől kezdve lehet jelölni</w:t>
      </w:r>
    </w:p>
    <w:p w:rsid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Jelölés határideje: eddig az időpontig lehet jelölni</w:t>
      </w:r>
    </w:p>
    <w:p w:rsid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Szavazás kezdete: ettől az időponttól látszódnak a jelöltek és lehet szavazni</w:t>
      </w:r>
    </w:p>
    <w:p w:rsid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Szavazás lezárása: eddig az időpontig lehet szavazni</w:t>
      </w:r>
    </w:p>
    <w:p w:rsidR="0080244A" w:rsidRPr="0080244A" w:rsidRDefault="0080244A" w:rsidP="0080244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Eredményhirdetés időpontja: ettől kezdődve lesznek publikusak az eredmények</w:t>
      </w:r>
    </w:p>
    <w:p w:rsidR="00A60062" w:rsidRPr="0080244A" w:rsidRDefault="00A60062" w:rsidP="003109AC">
      <w:pPr>
        <w:rPr>
          <w:sz w:val="24"/>
          <w:lang w:val="hu-HU"/>
        </w:rPr>
      </w:pPr>
      <w:r w:rsidRPr="0080244A">
        <w:rPr>
          <w:b/>
          <w:sz w:val="24"/>
          <w:lang w:val="hu-HU"/>
        </w:rPr>
        <w:t>Hír</w:t>
      </w:r>
      <w:r w:rsidR="00CD1A8A" w:rsidRPr="0080244A">
        <w:rPr>
          <w:b/>
          <w:sz w:val="24"/>
          <w:lang w:val="hu-HU"/>
        </w:rPr>
        <w:t xml:space="preserve">: </w:t>
      </w:r>
      <w:r w:rsidR="0080244A" w:rsidRPr="0080244A">
        <w:rPr>
          <w:sz w:val="24"/>
          <w:lang w:val="hu-HU"/>
        </w:rPr>
        <w:t>a látogatókat</w:t>
      </w:r>
      <w:r w:rsidR="0080244A">
        <w:rPr>
          <w:sz w:val="24"/>
          <w:lang w:val="hu-HU"/>
        </w:rPr>
        <w:t xml:space="preserve"> érintő információk</w:t>
      </w:r>
      <w:r w:rsidR="000B4D04">
        <w:rPr>
          <w:sz w:val="24"/>
          <w:lang w:val="hu-HU"/>
        </w:rPr>
        <w:t xml:space="preserve">. Hírt az </w:t>
      </w:r>
      <w:r w:rsidR="0080244A">
        <w:rPr>
          <w:sz w:val="24"/>
          <w:lang w:val="hu-HU"/>
        </w:rPr>
        <w:t>adminisztrátor</w:t>
      </w:r>
      <w:r w:rsidR="000B4D04">
        <w:rPr>
          <w:sz w:val="24"/>
          <w:lang w:val="hu-HU"/>
        </w:rPr>
        <w:t>ok</w:t>
      </w:r>
      <w:r w:rsidR="0080244A">
        <w:rPr>
          <w:sz w:val="24"/>
          <w:lang w:val="hu-HU"/>
        </w:rPr>
        <w:t xml:space="preserve"> tud</w:t>
      </w:r>
      <w:r w:rsidR="000B4D04">
        <w:rPr>
          <w:sz w:val="24"/>
          <w:lang w:val="hu-HU"/>
        </w:rPr>
        <w:t>nak</w:t>
      </w:r>
      <w:r w:rsidR="0080244A">
        <w:rPr>
          <w:sz w:val="24"/>
          <w:lang w:val="hu-HU"/>
        </w:rPr>
        <w:t xml:space="preserve"> létrehozni. Minden hírnek van címe és szövege, valamint látszódik a létrehozási időpontja is.</w:t>
      </w:r>
    </w:p>
    <w:p w:rsidR="00A60062" w:rsidRDefault="00A60062" w:rsidP="00A60062">
      <w:pPr>
        <w:rPr>
          <w:sz w:val="24"/>
          <w:lang w:val="hu-HU"/>
        </w:rPr>
      </w:pPr>
      <w:r w:rsidRPr="00B5686F">
        <w:rPr>
          <w:b/>
          <w:sz w:val="24"/>
          <w:lang w:val="hu-HU"/>
        </w:rPr>
        <w:t>Statikus oldal</w:t>
      </w:r>
      <w:r w:rsidR="00CD1A8A">
        <w:rPr>
          <w:b/>
          <w:sz w:val="24"/>
          <w:lang w:val="hu-HU"/>
        </w:rPr>
        <w:t xml:space="preserve">: </w:t>
      </w:r>
      <w:r w:rsidR="00CD1A8A">
        <w:rPr>
          <w:sz w:val="24"/>
          <w:lang w:val="hu-HU"/>
        </w:rPr>
        <w:t>olyan oldal</w:t>
      </w:r>
      <w:r w:rsidR="002130CA">
        <w:rPr>
          <w:sz w:val="24"/>
          <w:lang w:val="hu-HU"/>
        </w:rPr>
        <w:t>,</w:t>
      </w:r>
      <w:r w:rsidR="00CD1A8A">
        <w:rPr>
          <w:sz w:val="24"/>
          <w:lang w:val="hu-HU"/>
        </w:rPr>
        <w:t xml:space="preserve"> aminek a tartalma </w:t>
      </w:r>
      <w:r w:rsidR="00737358">
        <w:rPr>
          <w:sz w:val="24"/>
          <w:lang w:val="hu-HU"/>
        </w:rPr>
        <w:t>nem vagy csak nagyon ritkán változik</w:t>
      </w:r>
      <w:r w:rsidR="00FB32A8">
        <w:rPr>
          <w:sz w:val="24"/>
          <w:lang w:val="hu-HU"/>
        </w:rPr>
        <w:t>.</w:t>
      </w:r>
      <w:bookmarkStart w:id="0" w:name="_GoBack"/>
      <w:bookmarkEnd w:id="0"/>
    </w:p>
    <w:p w:rsidR="00126627" w:rsidRDefault="00126627" w:rsidP="00126627">
      <w:pPr>
        <w:pStyle w:val="Heading1"/>
        <w:rPr>
          <w:lang w:val="hu-HU"/>
        </w:rPr>
      </w:pPr>
      <w:r>
        <w:rPr>
          <w:lang w:val="hu-HU"/>
        </w:rPr>
        <w:t>Használati eset</w:t>
      </w:r>
      <w:r w:rsidR="003734F9">
        <w:rPr>
          <w:lang w:val="hu-HU"/>
        </w:rPr>
        <w:t>ek</w:t>
      </w:r>
    </w:p>
    <w:p w:rsidR="003734F9" w:rsidRPr="003734F9" w:rsidRDefault="003734F9" w:rsidP="003734F9">
      <w:pPr>
        <w:pStyle w:val="Heading2"/>
      </w:pPr>
      <w:r>
        <w:t>Diagram</w:t>
      </w:r>
    </w:p>
    <w:p w:rsidR="003401F8" w:rsidRDefault="003401F8" w:rsidP="00126627">
      <w:pPr>
        <w:jc w:val="center"/>
        <w:rPr>
          <w:lang w:val="hu-HU"/>
        </w:rPr>
      </w:pPr>
      <w:r>
        <w:rPr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5pt;height:370.95pt">
            <v:imagedata r:id="rId7" o:title="1. UC"/>
          </v:shape>
        </w:pict>
      </w:r>
    </w:p>
    <w:p w:rsidR="003734F9" w:rsidRDefault="003734F9" w:rsidP="003734F9">
      <w:pPr>
        <w:pStyle w:val="Heading2"/>
      </w:pPr>
      <w:r>
        <w:t>Használati esetek leírása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873517" w:rsidTr="00B83022">
        <w:tc>
          <w:tcPr>
            <w:tcW w:w="1838" w:type="dxa"/>
          </w:tcPr>
          <w:p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Azonosító</w:t>
            </w:r>
          </w:p>
        </w:tc>
        <w:tc>
          <w:tcPr>
            <w:tcW w:w="7655" w:type="dxa"/>
          </w:tcPr>
          <w:p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>Read News</w:t>
            </w:r>
          </w:p>
        </w:tc>
      </w:tr>
      <w:tr w:rsidR="00873517" w:rsidTr="00B83022">
        <w:tc>
          <w:tcPr>
            <w:tcW w:w="1838" w:type="dxa"/>
          </w:tcPr>
          <w:p w:rsidR="00873517" w:rsidRPr="00873517" w:rsidRDefault="00873517" w:rsidP="00873517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Elsődleges aktor</w:t>
            </w:r>
          </w:p>
        </w:tc>
        <w:tc>
          <w:tcPr>
            <w:tcW w:w="7655" w:type="dxa"/>
          </w:tcPr>
          <w:p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 xml:space="preserve">És </w:t>
            </w:r>
          </w:p>
        </w:tc>
      </w:tr>
      <w:tr w:rsidR="00873517" w:rsidTr="00B83022">
        <w:tc>
          <w:tcPr>
            <w:tcW w:w="1838" w:type="dxa"/>
          </w:tcPr>
          <w:p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Tömör leírás</w:t>
            </w:r>
          </w:p>
        </w:tc>
        <w:tc>
          <w:tcPr>
            <w:tcW w:w="7655" w:type="dxa"/>
          </w:tcPr>
          <w:p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>Akkor</w:t>
            </w:r>
          </w:p>
        </w:tc>
      </w:tr>
      <w:tr w:rsidR="00873517" w:rsidTr="00B83022">
        <w:tc>
          <w:tcPr>
            <w:tcW w:w="1838" w:type="dxa"/>
          </w:tcPr>
          <w:p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Előfeltételek</w:t>
            </w:r>
          </w:p>
        </w:tc>
        <w:tc>
          <w:tcPr>
            <w:tcW w:w="7655" w:type="dxa"/>
          </w:tcPr>
          <w:p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>Ezt minden</w:t>
            </w:r>
          </w:p>
        </w:tc>
      </w:tr>
      <w:tr w:rsidR="00873517" w:rsidTr="00B83022">
        <w:tc>
          <w:tcPr>
            <w:tcW w:w="1838" w:type="dxa"/>
          </w:tcPr>
          <w:p w:rsidR="00873517" w:rsidRPr="00873517" w:rsidRDefault="00873517" w:rsidP="003734F9">
            <w:pPr>
              <w:rPr>
                <w:b/>
                <w:lang w:val="hu-HU"/>
              </w:rPr>
            </w:pPr>
            <w:r w:rsidRPr="00873517">
              <w:rPr>
                <w:b/>
                <w:lang w:val="hu-HU"/>
              </w:rPr>
              <w:t>Utófeltételek</w:t>
            </w:r>
          </w:p>
        </w:tc>
        <w:tc>
          <w:tcPr>
            <w:tcW w:w="7655" w:type="dxa"/>
          </w:tcPr>
          <w:p w:rsidR="00873517" w:rsidRDefault="00B83022" w:rsidP="003734F9">
            <w:pPr>
              <w:rPr>
                <w:lang w:val="hu-HU"/>
              </w:rPr>
            </w:pPr>
            <w:r>
              <w:rPr>
                <w:lang w:val="hu-HU"/>
              </w:rPr>
              <w:t>UC-re meg kell csinálni</w:t>
            </w:r>
          </w:p>
        </w:tc>
      </w:tr>
    </w:tbl>
    <w:p w:rsidR="003734F9" w:rsidRPr="003734F9" w:rsidRDefault="003734F9" w:rsidP="003734F9">
      <w:pPr>
        <w:rPr>
          <w:lang w:val="hu-HU"/>
        </w:rPr>
      </w:pPr>
    </w:p>
    <w:sectPr w:rsidR="003734F9" w:rsidRPr="0037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C2"/>
    <w:multiLevelType w:val="hybridMultilevel"/>
    <w:tmpl w:val="8DB2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C2983"/>
    <w:multiLevelType w:val="hybridMultilevel"/>
    <w:tmpl w:val="965A8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27E9F"/>
    <w:multiLevelType w:val="hybridMultilevel"/>
    <w:tmpl w:val="D37A6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B71"/>
    <w:multiLevelType w:val="hybridMultilevel"/>
    <w:tmpl w:val="03789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E5C9A"/>
    <w:multiLevelType w:val="hybridMultilevel"/>
    <w:tmpl w:val="722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6"/>
    <w:rsid w:val="000B4D04"/>
    <w:rsid w:val="00126627"/>
    <w:rsid w:val="002130CA"/>
    <w:rsid w:val="002E67FD"/>
    <w:rsid w:val="003401F8"/>
    <w:rsid w:val="003734F9"/>
    <w:rsid w:val="004621B6"/>
    <w:rsid w:val="004F1276"/>
    <w:rsid w:val="00570EE7"/>
    <w:rsid w:val="00737358"/>
    <w:rsid w:val="0080244A"/>
    <w:rsid w:val="0086302F"/>
    <w:rsid w:val="00873517"/>
    <w:rsid w:val="009B5853"/>
    <w:rsid w:val="00A60062"/>
    <w:rsid w:val="00B5686F"/>
    <w:rsid w:val="00B83022"/>
    <w:rsid w:val="00CD1A8A"/>
    <w:rsid w:val="00F70C81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96DB4-C3D5-4F8E-9EBE-0B7AA1E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1B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2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06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1B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62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21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0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ListParagraph">
    <w:name w:val="List Paragraph"/>
    <w:basedOn w:val="Normal"/>
    <w:uiPriority w:val="34"/>
    <w:qFormat/>
    <w:rsid w:val="00A60062"/>
    <w:pPr>
      <w:ind w:left="720"/>
      <w:contextualSpacing/>
      <w:jc w:val="left"/>
    </w:pPr>
    <w:rPr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7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rozatjunkie.hu/tag/ja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00EF-0509-4BDA-8774-7E65E73C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Cseppentő</dc:creator>
  <cp:keywords/>
  <dc:description/>
  <cp:lastModifiedBy>Lajos Cseppentő</cp:lastModifiedBy>
  <cp:revision>14</cp:revision>
  <dcterms:created xsi:type="dcterms:W3CDTF">2014-10-01T19:40:00Z</dcterms:created>
  <dcterms:modified xsi:type="dcterms:W3CDTF">2014-10-08T01:58:00Z</dcterms:modified>
</cp:coreProperties>
</file>