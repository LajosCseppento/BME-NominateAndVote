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A786F" w14:textId="1DF7338B" w:rsidR="00570EE7" w:rsidRPr="00B5686F" w:rsidRDefault="00CA057A" w:rsidP="004621B6">
      <w:pPr>
        <w:pStyle w:val="Title"/>
        <w:rPr>
          <w:lang w:val="hu-HU"/>
        </w:rPr>
      </w:pPr>
      <w:r>
        <w:rPr>
          <w:lang w:val="hu-HU"/>
        </w:rPr>
        <w:t>Dokumentáció</w:t>
      </w:r>
    </w:p>
    <w:p w14:paraId="76BB2AA4" w14:textId="77777777" w:rsidR="004621B6" w:rsidRDefault="004621B6" w:rsidP="004621B6">
      <w:pPr>
        <w:pStyle w:val="Subtitle"/>
        <w:rPr>
          <w:lang w:val="hu-HU"/>
        </w:rPr>
      </w:pPr>
      <w:r w:rsidRPr="00B5686F">
        <w:rPr>
          <w:lang w:val="hu-HU"/>
        </w:rPr>
        <w:t>Jelölő, szavazó rendszer</w:t>
      </w:r>
    </w:p>
    <w:p w14:paraId="618C9404" w14:textId="670E6F1F" w:rsidR="00501B8F" w:rsidRDefault="00CA057A" w:rsidP="00CA057A">
      <w:pPr>
        <w:rPr>
          <w:lang w:val="hu-HU"/>
        </w:rPr>
      </w:pPr>
      <w:r>
        <w:rPr>
          <w:lang w:val="hu-HU"/>
        </w:rPr>
        <w:t xml:space="preserve">Valahogy igényesen nézzen ki, lásd a mintadoksit. A követelményspecifikációt majd eléfűzzűk egy pdf-be (vagy külön beadjuk). </w:t>
      </w:r>
    </w:p>
    <w:p w14:paraId="6917484C" w14:textId="7DD199B8" w:rsidR="00501B8F" w:rsidRPr="00CA057A" w:rsidRDefault="00501B8F" w:rsidP="00CA057A">
      <w:pPr>
        <w:rPr>
          <w:lang w:val="hu-HU"/>
        </w:rPr>
      </w:pPr>
      <w:r>
        <w:rPr>
          <w:lang w:val="hu-HU"/>
        </w:rPr>
        <w:t xml:space="preserve">30-40 oldalt kéne összehozni, nézd a mintát </w:t>
      </w:r>
      <w:r w:rsidRPr="00501B8F">
        <w:rPr>
          <w:lang w:val="hu-HU"/>
        </w:rPr>
        <w:sym w:font="Wingdings" w:char="F04A"/>
      </w:r>
      <w:r w:rsidR="00A706C9">
        <w:rPr>
          <w:lang w:val="hu-HU"/>
        </w:rPr>
        <w:t xml:space="preserve"> Ja persze, fedlap, tartjegyzékkel együtt.</w:t>
      </w:r>
      <w:bookmarkStart w:id="0" w:name="_GoBack"/>
      <w:bookmarkEnd w:id="0"/>
    </w:p>
    <w:sectPr w:rsidR="00501B8F" w:rsidRPr="00CA0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F6BC2"/>
    <w:multiLevelType w:val="hybridMultilevel"/>
    <w:tmpl w:val="8DB280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5C2983"/>
    <w:multiLevelType w:val="hybridMultilevel"/>
    <w:tmpl w:val="965A87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B27E9F"/>
    <w:multiLevelType w:val="hybridMultilevel"/>
    <w:tmpl w:val="D37A6B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8E4B71"/>
    <w:multiLevelType w:val="hybridMultilevel"/>
    <w:tmpl w:val="037893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FE5C9A"/>
    <w:multiLevelType w:val="hybridMultilevel"/>
    <w:tmpl w:val="7226A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1B6"/>
    <w:rsid w:val="00004CBE"/>
    <w:rsid w:val="00054C91"/>
    <w:rsid w:val="00092366"/>
    <w:rsid w:val="000A19E1"/>
    <w:rsid w:val="000B4D04"/>
    <w:rsid w:val="0011629C"/>
    <w:rsid w:val="00126627"/>
    <w:rsid w:val="0013706D"/>
    <w:rsid w:val="00137CBB"/>
    <w:rsid w:val="001B1AF6"/>
    <w:rsid w:val="001C622F"/>
    <w:rsid w:val="001D3F7E"/>
    <w:rsid w:val="002130CA"/>
    <w:rsid w:val="002B1072"/>
    <w:rsid w:val="002E67FD"/>
    <w:rsid w:val="003401F8"/>
    <w:rsid w:val="003734F9"/>
    <w:rsid w:val="00386A97"/>
    <w:rsid w:val="004621B6"/>
    <w:rsid w:val="0049144E"/>
    <w:rsid w:val="004F1276"/>
    <w:rsid w:val="00501B8F"/>
    <w:rsid w:val="00570EE7"/>
    <w:rsid w:val="00574A81"/>
    <w:rsid w:val="00580F42"/>
    <w:rsid w:val="00585C36"/>
    <w:rsid w:val="005931BB"/>
    <w:rsid w:val="005C0201"/>
    <w:rsid w:val="005F16D7"/>
    <w:rsid w:val="00637FC2"/>
    <w:rsid w:val="006E4457"/>
    <w:rsid w:val="006F398C"/>
    <w:rsid w:val="006F64C3"/>
    <w:rsid w:val="00737358"/>
    <w:rsid w:val="0074664E"/>
    <w:rsid w:val="007953C2"/>
    <w:rsid w:val="0080244A"/>
    <w:rsid w:val="00861026"/>
    <w:rsid w:val="0086302F"/>
    <w:rsid w:val="00873517"/>
    <w:rsid w:val="00886AEA"/>
    <w:rsid w:val="008A4154"/>
    <w:rsid w:val="008E0674"/>
    <w:rsid w:val="00942012"/>
    <w:rsid w:val="0098193D"/>
    <w:rsid w:val="00986503"/>
    <w:rsid w:val="009B5853"/>
    <w:rsid w:val="00A11DAF"/>
    <w:rsid w:val="00A15EA2"/>
    <w:rsid w:val="00A359E4"/>
    <w:rsid w:val="00A60062"/>
    <w:rsid w:val="00A62147"/>
    <w:rsid w:val="00A706C9"/>
    <w:rsid w:val="00A8418B"/>
    <w:rsid w:val="00AC7050"/>
    <w:rsid w:val="00AD071B"/>
    <w:rsid w:val="00AD37DE"/>
    <w:rsid w:val="00B5686F"/>
    <w:rsid w:val="00B63228"/>
    <w:rsid w:val="00B83022"/>
    <w:rsid w:val="00C6337D"/>
    <w:rsid w:val="00C815E1"/>
    <w:rsid w:val="00CA057A"/>
    <w:rsid w:val="00CB1FFD"/>
    <w:rsid w:val="00CD1A8A"/>
    <w:rsid w:val="00D141C7"/>
    <w:rsid w:val="00D71DC1"/>
    <w:rsid w:val="00DA2373"/>
    <w:rsid w:val="00E2177C"/>
    <w:rsid w:val="00E26233"/>
    <w:rsid w:val="00E5439D"/>
    <w:rsid w:val="00E94EF0"/>
    <w:rsid w:val="00F70C81"/>
    <w:rsid w:val="00FB32A8"/>
    <w:rsid w:val="00FB5FA4"/>
    <w:rsid w:val="00FE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7BE08"/>
  <w15:chartTrackingRefBased/>
  <w15:docId w15:val="{EEF96DB4-C3D5-4F8E-9EBE-0B7AA1EC3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1B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21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062"/>
    <w:pPr>
      <w:keepNext/>
      <w:keepLines/>
      <w:spacing w:before="40" w:after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21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1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621B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621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621B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6006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hu-HU"/>
    </w:rPr>
  </w:style>
  <w:style w:type="paragraph" w:styleId="ListParagraph">
    <w:name w:val="List Paragraph"/>
    <w:basedOn w:val="Normal"/>
    <w:uiPriority w:val="34"/>
    <w:qFormat/>
    <w:rsid w:val="00A60062"/>
    <w:pPr>
      <w:ind w:left="720"/>
      <w:contextualSpacing/>
      <w:jc w:val="left"/>
    </w:pPr>
    <w:rPr>
      <w:lang w:val="hu-H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2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27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73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141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41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41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41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41C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577DE-C080-42DF-B9C3-46BFE26E5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Lajos Cseppentő</dc:creator>
  <cp:keywords/>
  <dc:description/>
  <cp:lastModifiedBy>Lajos Cseppentő</cp:lastModifiedBy>
  <cp:revision>68</cp:revision>
  <dcterms:created xsi:type="dcterms:W3CDTF">2014-10-01T19:40:00Z</dcterms:created>
  <dcterms:modified xsi:type="dcterms:W3CDTF">2014-11-30T07:52:00Z</dcterms:modified>
</cp:coreProperties>
</file>